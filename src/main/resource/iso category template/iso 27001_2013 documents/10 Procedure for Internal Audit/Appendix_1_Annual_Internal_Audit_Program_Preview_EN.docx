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9E" w:rsidRPr="00D03A18" w:rsidRDefault="00C2719E" w:rsidP="00C2719E">
      <w:pPr>
        <w:rPr>
          <w:b/>
          <w:sz w:val="28"/>
          <w:szCs w:val="28"/>
          <w:lang w:val="en-US"/>
        </w:rPr>
      </w:pPr>
      <w:bookmarkStart w:id="0" w:name="_Toc263078249"/>
      <w:commentRangeStart w:id="1"/>
      <w:r w:rsidRPr="00D03A18">
        <w:rPr>
          <w:b/>
          <w:sz w:val="28"/>
          <w:lang w:val="en-US"/>
        </w:rPr>
        <w:t xml:space="preserve">Appendix 1 </w:t>
      </w:r>
      <w:r w:rsidR="00C93BC1">
        <w:rPr>
          <w:b/>
          <w:sz w:val="28"/>
          <w:lang w:val="en-US"/>
        </w:rPr>
        <w:t>–</w:t>
      </w:r>
      <w:r w:rsidR="00C93BC1" w:rsidRPr="00D03A18">
        <w:rPr>
          <w:b/>
          <w:sz w:val="28"/>
          <w:lang w:val="en-US"/>
        </w:rPr>
        <w:t xml:space="preserve"> </w:t>
      </w:r>
      <w:r w:rsidRPr="00D03A18">
        <w:rPr>
          <w:b/>
          <w:sz w:val="28"/>
          <w:lang w:val="en-US"/>
        </w:rPr>
        <w:t>Annual Internal Audit Program</w:t>
      </w:r>
      <w:commentRangeEnd w:id="1"/>
      <w:r w:rsidR="00B32C0E" w:rsidRPr="00D03A18">
        <w:rPr>
          <w:rStyle w:val="CommentReference"/>
          <w:lang w:val="en-US"/>
        </w:rPr>
        <w:commentReference w:id="1"/>
      </w:r>
    </w:p>
    <w:p w:rsidR="00BF0333" w:rsidRDefault="00BF0333" w:rsidP="00BF0333">
      <w:pPr>
        <w:jc w:val="center"/>
        <w:rPr>
          <w:ins w:id="2" w:author="User" w:date="2013-10-05T14:31:00Z"/>
          <w:lang w:val="en-US"/>
        </w:rPr>
      </w:pPr>
      <w:r w:rsidRPr="005751EF">
        <w:t>** FREE PREVIEW VERSION **</w:t>
      </w:r>
    </w:p>
    <w:p w:rsidR="00C2719E" w:rsidRPr="00D03A18" w:rsidRDefault="00C2719E" w:rsidP="00C2719E">
      <w:pPr>
        <w:rPr>
          <w:lang w:val="en-US"/>
        </w:rPr>
      </w:pPr>
      <w:r w:rsidRPr="00D03A18">
        <w:rPr>
          <w:lang w:val="en-US"/>
        </w:rPr>
        <w:t>This annual program is written for the period from [date] to [date].</w:t>
      </w:r>
    </w:p>
    <w:p w:rsidR="00C2719E" w:rsidRPr="00D03A18" w:rsidRDefault="00C2719E" w:rsidP="00C2719E">
      <w:pPr>
        <w:rPr>
          <w:lang w:val="en-US"/>
        </w:rPr>
      </w:pPr>
      <w:r w:rsidRPr="00D03A18">
        <w:rPr>
          <w:lang w:val="en-US"/>
        </w:rPr>
        <w:t xml:space="preserve">Internal audits according to </w:t>
      </w:r>
      <w:commentRangeStart w:id="3"/>
      <w:r w:rsidRPr="00D03A18">
        <w:rPr>
          <w:lang w:val="en-US"/>
        </w:rPr>
        <w:t xml:space="preserve">ISO/IEC 27001 and </w:t>
      </w:r>
      <w:commentRangeEnd w:id="3"/>
      <w:r w:rsidRPr="00D03A18">
        <w:rPr>
          <w:rStyle w:val="CommentReference"/>
          <w:lang w:val="en-US"/>
        </w:rPr>
        <w:commentReference w:id="3"/>
      </w:r>
      <w:commentRangeStart w:id="4"/>
      <w:r w:rsidR="00702821" w:rsidRPr="00D03A18">
        <w:rPr>
          <w:lang w:val="en-US"/>
        </w:rPr>
        <w:t>ISO 22301/</w:t>
      </w:r>
      <w:r w:rsidRPr="00D03A18">
        <w:rPr>
          <w:lang w:val="en-US"/>
        </w:rPr>
        <w:t xml:space="preserve">BS 25999-2 </w:t>
      </w:r>
      <w:commentRangeEnd w:id="4"/>
      <w:r w:rsidR="006F5C68" w:rsidRPr="00D03A18">
        <w:rPr>
          <w:rStyle w:val="CommentReference"/>
          <w:lang w:val="en-US"/>
        </w:rPr>
        <w:commentReference w:id="4"/>
      </w:r>
      <w:r w:rsidRPr="00D03A18">
        <w:rPr>
          <w:lang w:val="en-US"/>
        </w:rPr>
        <w:t>standards will be conducted in the following way: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0"/>
        <w:gridCol w:w="2370"/>
        <w:gridCol w:w="2370"/>
        <w:gridCol w:w="2370"/>
        <w:gridCol w:w="2370"/>
        <w:gridCol w:w="2370"/>
      </w:tblGrid>
      <w:tr w:rsidR="00C2719E" w:rsidRPr="00D03A18" w:rsidTr="00C2719E">
        <w:tc>
          <w:tcPr>
            <w:tcW w:w="2370" w:type="dxa"/>
            <w:shd w:val="clear" w:color="auto" w:fill="D9D9D9"/>
          </w:tcPr>
          <w:p w:rsidR="00C2719E" w:rsidRPr="00D03A18" w:rsidRDefault="00C2719E" w:rsidP="00C2719E">
            <w:pPr>
              <w:rPr>
                <w:b/>
                <w:i/>
                <w:lang w:val="en-US"/>
              </w:rPr>
            </w:pPr>
            <w:r w:rsidRPr="00D03A18">
              <w:rPr>
                <w:b/>
                <w:i/>
                <w:lang w:val="en-US"/>
              </w:rPr>
              <w:t>Audit period</w:t>
            </w:r>
          </w:p>
        </w:tc>
        <w:tc>
          <w:tcPr>
            <w:tcW w:w="2370" w:type="dxa"/>
            <w:shd w:val="clear" w:color="auto" w:fill="D9D9D9"/>
          </w:tcPr>
          <w:p w:rsidR="00C2719E" w:rsidRPr="00D03A18" w:rsidRDefault="00BF0333" w:rsidP="00C2719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…</w:t>
            </w:r>
          </w:p>
        </w:tc>
        <w:tc>
          <w:tcPr>
            <w:tcW w:w="2370" w:type="dxa"/>
            <w:shd w:val="clear" w:color="auto" w:fill="D9D9D9"/>
          </w:tcPr>
          <w:p w:rsidR="00C2719E" w:rsidRPr="00D03A18" w:rsidRDefault="00BF0333" w:rsidP="00C2719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…</w:t>
            </w:r>
          </w:p>
        </w:tc>
        <w:tc>
          <w:tcPr>
            <w:tcW w:w="2370" w:type="dxa"/>
            <w:shd w:val="clear" w:color="auto" w:fill="D9D9D9"/>
          </w:tcPr>
          <w:p w:rsidR="00C2719E" w:rsidRPr="00D03A18" w:rsidRDefault="00BF0333" w:rsidP="00C2719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…</w:t>
            </w:r>
          </w:p>
        </w:tc>
        <w:tc>
          <w:tcPr>
            <w:tcW w:w="2370" w:type="dxa"/>
            <w:shd w:val="clear" w:color="auto" w:fill="D9D9D9"/>
          </w:tcPr>
          <w:p w:rsidR="00C2719E" w:rsidRPr="00D03A18" w:rsidRDefault="00BF0333" w:rsidP="00C2719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…</w:t>
            </w:r>
          </w:p>
        </w:tc>
        <w:tc>
          <w:tcPr>
            <w:tcW w:w="2370" w:type="dxa"/>
            <w:shd w:val="clear" w:color="auto" w:fill="D9D9D9"/>
          </w:tcPr>
          <w:p w:rsidR="00C2719E" w:rsidRPr="00D03A18" w:rsidRDefault="00BF0333" w:rsidP="00C2719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…</w:t>
            </w:r>
          </w:p>
        </w:tc>
      </w:tr>
      <w:tr w:rsidR="00C2719E" w:rsidRPr="00D03A18" w:rsidTr="00C2719E"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</w:tr>
      <w:tr w:rsidR="00C2719E" w:rsidRPr="00D03A18" w:rsidTr="00C2719E"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</w:tr>
      <w:tr w:rsidR="00C2719E" w:rsidRPr="00D03A18" w:rsidTr="00C2719E"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</w:tr>
      <w:tr w:rsidR="00C2719E" w:rsidRPr="00D03A18" w:rsidTr="00C2719E"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</w:tr>
      <w:tr w:rsidR="00C2719E" w:rsidRPr="00D03A18" w:rsidTr="00C2719E"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C2719E" w:rsidRPr="00D03A18" w:rsidRDefault="00C2719E" w:rsidP="00C2719E">
            <w:pPr>
              <w:rPr>
                <w:lang w:val="en-US"/>
              </w:rPr>
            </w:pPr>
          </w:p>
        </w:tc>
      </w:tr>
      <w:bookmarkEnd w:id="0"/>
    </w:tbl>
    <w:p w:rsidR="00C2719E" w:rsidRDefault="00C2719E" w:rsidP="00C2719E">
      <w:pPr>
        <w:spacing w:after="0"/>
        <w:rPr>
          <w:lang w:val="en-US"/>
        </w:rPr>
      </w:pPr>
    </w:p>
    <w:p w:rsidR="00BF0333" w:rsidRDefault="00BF0333" w:rsidP="00C2719E">
      <w:pPr>
        <w:spacing w:after="0"/>
        <w:rPr>
          <w:lang w:val="en-US"/>
        </w:rPr>
      </w:pPr>
    </w:p>
    <w:p w:rsidR="00BF0333" w:rsidRDefault="00BF0333" w:rsidP="00C2719E">
      <w:pPr>
        <w:spacing w:after="0"/>
        <w:rPr>
          <w:lang w:val="en-US"/>
        </w:rPr>
      </w:pPr>
    </w:p>
    <w:p w:rsidR="00BF0333" w:rsidRDefault="00BF0333" w:rsidP="00BF0333">
      <w:pPr>
        <w:jc w:val="center"/>
      </w:pPr>
      <w:r>
        <w:t>** END OF FREE PREVIEW **</w:t>
      </w:r>
    </w:p>
    <w:p w:rsidR="00BF0333" w:rsidRDefault="00BF0333" w:rsidP="00BF0333">
      <w:pPr>
        <w:spacing w:after="0"/>
        <w:jc w:val="center"/>
      </w:pPr>
      <w:r>
        <w:t xml:space="preserve">To download full version of this document click here: </w:t>
      </w:r>
    </w:p>
    <w:p w:rsidR="00BF0333" w:rsidRPr="00D03A18" w:rsidRDefault="00BF0333" w:rsidP="00BF0333">
      <w:pPr>
        <w:spacing w:after="0"/>
        <w:jc w:val="center"/>
        <w:rPr>
          <w:lang w:val="en-US"/>
        </w:rPr>
      </w:pPr>
      <w:hyperlink r:id="rId10" w:history="1">
        <w:r w:rsidRPr="00BF0333">
          <w:rPr>
            <w:rStyle w:val="Hyperlink"/>
          </w:rPr>
          <w:t>http://www.iso27001standard.com/en/documentation/Appen</w:t>
        </w:r>
        <w:bookmarkStart w:id="5" w:name="_GoBack"/>
        <w:bookmarkEnd w:id="5"/>
        <w:r w:rsidRPr="00BF0333">
          <w:rPr>
            <w:rStyle w:val="Hyperlink"/>
          </w:rPr>
          <w:t>d</w:t>
        </w:r>
        <w:r w:rsidRPr="00BF0333">
          <w:rPr>
            <w:rStyle w:val="Hyperlink"/>
          </w:rPr>
          <w:t>ix-1-Annual-Internal-Audit-Program</w:t>
        </w:r>
      </w:hyperlink>
    </w:p>
    <w:sectPr w:rsidR="00BF0333" w:rsidRPr="00D03A18" w:rsidSect="00C2719E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date="2013-10-04T18:39:00Z" w:initials="DK">
    <w:p w:rsidR="00B32C0E" w:rsidRPr="00B00C7F" w:rsidRDefault="00B32C0E" w:rsidP="00B32C0E">
      <w:pPr>
        <w:pStyle w:val="CommentText"/>
      </w:pPr>
      <w:r w:rsidRPr="00B00C7F">
        <w:rPr>
          <w:rStyle w:val="CommentReference"/>
        </w:rPr>
        <w:annotationRef/>
      </w:r>
      <w:r w:rsidRPr="00B00C7F">
        <w:t>To learn how to fill in this document see:</w:t>
      </w:r>
    </w:p>
    <w:p w:rsidR="00B32C0E" w:rsidRPr="00B00C7F" w:rsidRDefault="00B32C0E" w:rsidP="00B32C0E">
      <w:pPr>
        <w:pStyle w:val="CommentText"/>
      </w:pPr>
    </w:p>
    <w:p w:rsidR="00B32C0E" w:rsidRPr="00B00C7F" w:rsidRDefault="00B32C0E" w:rsidP="00B32C0E">
      <w:pPr>
        <w:pStyle w:val="CommentText"/>
      </w:pPr>
      <w:r w:rsidRPr="00B00C7F">
        <w:t xml:space="preserve">1) </w:t>
      </w:r>
      <w:r w:rsidRPr="00B00C7F">
        <w:rPr>
          <w:b/>
        </w:rPr>
        <w:t>Video tutorial</w:t>
      </w:r>
      <w:r w:rsidRPr="00B00C7F">
        <w:t xml:space="preserve"> </w:t>
      </w:r>
      <w:r w:rsidR="00FC2847" w:rsidRPr="00B00C7F">
        <w:t>“</w:t>
      </w:r>
      <w:r w:rsidRPr="00B00C7F">
        <w:t>How to Write ISO 27001/ISO 22301 Internal Audit Procedure and Audit Program</w:t>
      </w:r>
      <w:r w:rsidR="00FC2847" w:rsidRPr="00B00C7F">
        <w:t>”</w:t>
      </w:r>
      <w:r w:rsidRPr="00B00C7F">
        <w:t xml:space="preserve"> </w:t>
      </w:r>
      <w:hyperlink r:id="rId1" w:history="1">
        <w:r w:rsidR="00090F0A" w:rsidRPr="0037055C">
          <w:rPr>
            <w:rStyle w:val="Hyperlink"/>
          </w:rPr>
          <w:t>http://www.iso27001standard.com/video-tutorials</w:t>
        </w:r>
      </w:hyperlink>
      <w:r w:rsidR="00090F0A">
        <w:t xml:space="preserve"> </w:t>
      </w:r>
    </w:p>
    <w:p w:rsidR="00B32C0E" w:rsidRPr="00B00C7F" w:rsidRDefault="00B32C0E" w:rsidP="00B32C0E">
      <w:pPr>
        <w:pStyle w:val="CommentText"/>
      </w:pPr>
    </w:p>
    <w:p w:rsidR="00B32C0E" w:rsidRPr="00B00C7F" w:rsidRDefault="00B32C0E" w:rsidP="00B32C0E">
      <w:pPr>
        <w:pStyle w:val="CommentText"/>
      </w:pPr>
      <w:r w:rsidRPr="00B00C7F">
        <w:t xml:space="preserve">2) </w:t>
      </w:r>
      <w:r w:rsidRPr="00B00C7F">
        <w:rPr>
          <w:b/>
        </w:rPr>
        <w:t>Webinar</w:t>
      </w:r>
      <w:r w:rsidRPr="00B00C7F">
        <w:t xml:space="preserve"> </w:t>
      </w:r>
      <w:r w:rsidR="00FC2847" w:rsidRPr="00B00C7F">
        <w:t>“</w:t>
      </w:r>
      <w:r w:rsidRPr="00B00C7F">
        <w:t>Internal audit: How to conduct it according to ISO 27001 and BS 25999-2</w:t>
      </w:r>
      <w:r w:rsidR="00FC2847" w:rsidRPr="00B00C7F">
        <w:t>”</w:t>
      </w:r>
      <w:r w:rsidRPr="00B00C7F">
        <w:t xml:space="preserve"> </w:t>
      </w:r>
      <w:hyperlink r:id="rId2" w:history="1">
        <w:r w:rsidR="00090F0A" w:rsidRPr="0037055C">
          <w:rPr>
            <w:rStyle w:val="Hyperlink"/>
          </w:rPr>
          <w:t>http://www.iso27001standard.com/webinars</w:t>
        </w:r>
      </w:hyperlink>
      <w:r w:rsidR="00090F0A">
        <w:t xml:space="preserve"> </w:t>
      </w:r>
    </w:p>
  </w:comment>
  <w:comment w:id="3" w:author="Dejan Košutić" w:initials="DK">
    <w:p w:rsidR="00C2719E" w:rsidRDefault="00C2719E">
      <w:pPr>
        <w:pStyle w:val="CommentText"/>
      </w:pPr>
      <w:r>
        <w:rPr>
          <w:rStyle w:val="CommentReference"/>
        </w:rPr>
        <w:annotationRef/>
      </w:r>
      <w:r>
        <w:t>To be deleted if the program refers only to BCMS</w:t>
      </w:r>
    </w:p>
  </w:comment>
  <w:comment w:id="4" w:author="Dejan Kosutic" w:date="2013-10-01T20:09:00Z" w:initials="DK">
    <w:p w:rsidR="006F5C68" w:rsidRPr="00C93BC1" w:rsidRDefault="006F5C68">
      <w:pPr>
        <w:pStyle w:val="CommentText"/>
      </w:pPr>
      <w:r w:rsidRPr="006F5C68">
        <w:rPr>
          <w:rStyle w:val="CommentReference"/>
          <w:color w:val="FF0000"/>
        </w:rPr>
        <w:annotationRef/>
      </w:r>
      <w:r w:rsidRPr="00C93BC1">
        <w:t>To be deleted if you are not implementing business continuity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F9D" w:rsidRDefault="00050F9D" w:rsidP="00C2719E">
      <w:pPr>
        <w:spacing w:after="0" w:line="240" w:lineRule="auto"/>
      </w:pPr>
      <w:r>
        <w:separator/>
      </w:r>
    </w:p>
  </w:endnote>
  <w:endnote w:type="continuationSeparator" w:id="0">
    <w:p w:rsidR="00050F9D" w:rsidRDefault="00050F9D" w:rsidP="00C2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204"/>
      <w:gridCol w:w="2409"/>
      <w:gridCol w:w="5670"/>
    </w:tblGrid>
    <w:tr w:rsidR="00C2719E" w:rsidRPr="006571EC" w:rsidTr="00FD5DE0">
      <w:tc>
        <w:tcPr>
          <w:tcW w:w="6204" w:type="dxa"/>
        </w:tcPr>
        <w:p w:rsidR="00C2719E" w:rsidRPr="006571EC" w:rsidRDefault="00C2719E" w:rsidP="00C93BC1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 xml:space="preserve">Procedure for Internal Audit / Appendix 1 </w:t>
          </w:r>
          <w:r w:rsidR="00C93BC1">
            <w:rPr>
              <w:sz w:val="18"/>
            </w:rPr>
            <w:t xml:space="preserve">– </w:t>
          </w:r>
          <w:r>
            <w:rPr>
              <w:sz w:val="18"/>
            </w:rPr>
            <w:t>Annual Internal Audit Program</w:t>
          </w:r>
        </w:p>
      </w:tc>
      <w:tc>
        <w:tcPr>
          <w:tcW w:w="2409" w:type="dxa"/>
        </w:tcPr>
        <w:p w:rsidR="00C2719E" w:rsidRPr="006571EC" w:rsidRDefault="00C2719E" w:rsidP="00C2719E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670" w:type="dxa"/>
        </w:tcPr>
        <w:p w:rsidR="00C2719E" w:rsidRPr="006571EC" w:rsidRDefault="00C2719E" w:rsidP="00C2719E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616A8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616A87">
            <w:rPr>
              <w:b/>
              <w:sz w:val="18"/>
            </w:rPr>
            <w:fldChar w:fldCharType="separate"/>
          </w:r>
          <w:r w:rsidR="00BF0333">
            <w:rPr>
              <w:b/>
              <w:noProof/>
              <w:sz w:val="18"/>
            </w:rPr>
            <w:t>1</w:t>
          </w:r>
          <w:r w:rsidR="00616A8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616A8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616A87">
            <w:rPr>
              <w:b/>
              <w:sz w:val="18"/>
            </w:rPr>
            <w:fldChar w:fldCharType="separate"/>
          </w:r>
          <w:r w:rsidR="00BF0333">
            <w:rPr>
              <w:b/>
              <w:noProof/>
              <w:sz w:val="18"/>
            </w:rPr>
            <w:t>1</w:t>
          </w:r>
          <w:r w:rsidR="00616A87">
            <w:rPr>
              <w:b/>
              <w:sz w:val="18"/>
            </w:rPr>
            <w:fldChar w:fldCharType="end"/>
          </w:r>
        </w:p>
      </w:tc>
    </w:tr>
  </w:tbl>
  <w:p w:rsidR="00C2719E" w:rsidRPr="004B1E43" w:rsidRDefault="00C2719E" w:rsidP="00C2719E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6F5C68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B32C0E">
      <w:rPr>
        <w:sz w:val="16"/>
      </w:rPr>
      <w:t>www.iso27001standard.com</w:t>
    </w:r>
    <w:r>
      <w:rPr>
        <w:sz w:val="16"/>
      </w:rPr>
      <w:t xml:space="preserve"> in accordance with the </w:t>
    </w:r>
    <w:r w:rsidR="00C93BC1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19E" w:rsidRPr="004B1E43" w:rsidRDefault="00C2719E" w:rsidP="00C2719E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F9D" w:rsidRDefault="00050F9D" w:rsidP="00C2719E">
      <w:pPr>
        <w:spacing w:after="0" w:line="240" w:lineRule="auto"/>
      </w:pPr>
      <w:r>
        <w:separator/>
      </w:r>
    </w:p>
  </w:footnote>
  <w:footnote w:type="continuationSeparator" w:id="0">
    <w:p w:rsidR="00050F9D" w:rsidRDefault="00050F9D" w:rsidP="00C2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C2719E" w:rsidRPr="006571EC" w:rsidTr="00C2719E">
      <w:tc>
        <w:tcPr>
          <w:tcW w:w="6771" w:type="dxa"/>
        </w:tcPr>
        <w:p w:rsidR="00C2719E" w:rsidRPr="006571EC" w:rsidRDefault="00C2719E" w:rsidP="00C2719E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:rsidR="00C2719E" w:rsidRPr="006571EC" w:rsidRDefault="00C2719E" w:rsidP="00C2719E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C2719E" w:rsidRPr="003056B2" w:rsidRDefault="00C2719E" w:rsidP="00C2719E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2482E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0F1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46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AC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B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01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886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0FC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626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27FC57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1CC1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26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3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C3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B83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8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E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A95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FF16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8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43E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81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A6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F6A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D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4C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6A3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9F82D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4B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900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85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0D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E0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2B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C1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C76E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AF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A0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1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C9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42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EC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6C4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12F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42DE9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77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E7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C8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24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69F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05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8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425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687CE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2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945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64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C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54E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87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88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2B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D3258"/>
    <w:multiLevelType w:val="hybridMultilevel"/>
    <w:tmpl w:val="32C29178"/>
    <w:lvl w:ilvl="0" w:tplc="B3DA3F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D109B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089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B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A9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4E4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AD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2BC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60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50F9D"/>
    <w:rsid w:val="00090F0A"/>
    <w:rsid w:val="00091C52"/>
    <w:rsid w:val="003557D9"/>
    <w:rsid w:val="00372235"/>
    <w:rsid w:val="004E7D30"/>
    <w:rsid w:val="00517938"/>
    <w:rsid w:val="005256C7"/>
    <w:rsid w:val="00542B21"/>
    <w:rsid w:val="00615401"/>
    <w:rsid w:val="00616A87"/>
    <w:rsid w:val="006F5C68"/>
    <w:rsid w:val="00702821"/>
    <w:rsid w:val="0078070F"/>
    <w:rsid w:val="00927DFD"/>
    <w:rsid w:val="00957FB8"/>
    <w:rsid w:val="00A07F3D"/>
    <w:rsid w:val="00B00C7F"/>
    <w:rsid w:val="00B32C0E"/>
    <w:rsid w:val="00B83174"/>
    <w:rsid w:val="00BF0333"/>
    <w:rsid w:val="00BF5EE0"/>
    <w:rsid w:val="00C26E8E"/>
    <w:rsid w:val="00C2719E"/>
    <w:rsid w:val="00C7084C"/>
    <w:rsid w:val="00C93BC1"/>
    <w:rsid w:val="00CF7FD0"/>
    <w:rsid w:val="00D03A18"/>
    <w:rsid w:val="00D43E24"/>
    <w:rsid w:val="00E807F0"/>
    <w:rsid w:val="00F13563"/>
    <w:rsid w:val="00FC2847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03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webinars" TargetMode="External"/><Relationship Id="rId1" Type="http://schemas.openxmlformats.org/officeDocument/2006/relationships/hyperlink" Target="http://www.iso27001standard.com/video-tutorial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Appendix-1-Annual-Internal-Audit-Program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C4BFF-B74C-4080-8233-D433433E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1 - Annual Internal Audit Program</vt:lpstr>
      <vt:lpstr>Appendix 1 - Annual Internal Audit Program</vt:lpstr>
    </vt:vector>
  </TitlesOfParts>
  <Company>EPPS Services Ltd</Company>
  <LinksUpToDate>false</LinksUpToDate>
  <CharactersWithSpaces>599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1 - Annual Internal Audit Program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2013-10-05T12:33:00Z</dcterms:created>
  <dcterms:modified xsi:type="dcterms:W3CDTF">2013-10-05T12:33:00Z</dcterms:modified>
</cp:coreProperties>
</file>